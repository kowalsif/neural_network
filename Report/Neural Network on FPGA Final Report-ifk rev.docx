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4" w:rsidRPr="00EE3998" w:rsidRDefault="00EE3998" w:rsidP="006001EC">
      <w:pPr>
        <w:pStyle w:val="Title"/>
        <w:jc w:val="center"/>
      </w:pPr>
      <w:bookmarkStart w:id="0" w:name="_GoBack"/>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990DB1"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562058" w:history="1">
            <w:r w:rsidR="00990DB1" w:rsidRPr="00DE3CFC">
              <w:rPr>
                <w:rStyle w:val="Hyperlink"/>
                <w:noProof/>
              </w:rPr>
              <w:t>Introduction</w:t>
            </w:r>
            <w:r w:rsidR="00990DB1">
              <w:rPr>
                <w:noProof/>
                <w:webHidden/>
              </w:rPr>
              <w:tab/>
            </w:r>
            <w:r w:rsidR="00990DB1">
              <w:rPr>
                <w:noProof/>
                <w:webHidden/>
              </w:rPr>
              <w:fldChar w:fldCharType="begin"/>
            </w:r>
            <w:r w:rsidR="00990DB1">
              <w:rPr>
                <w:noProof/>
                <w:webHidden/>
              </w:rPr>
              <w:instrText xml:space="preserve"> PAGEREF _Toc388562058 \h </w:instrText>
            </w:r>
            <w:r w:rsidR="00990DB1">
              <w:rPr>
                <w:noProof/>
                <w:webHidden/>
              </w:rPr>
            </w:r>
            <w:r w:rsidR="00990DB1">
              <w:rPr>
                <w:noProof/>
                <w:webHidden/>
              </w:rPr>
              <w:fldChar w:fldCharType="separate"/>
            </w:r>
            <w:r w:rsidR="00990DB1">
              <w:rPr>
                <w:noProof/>
                <w:webHidden/>
              </w:rPr>
              <w:t>3</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59" w:history="1">
            <w:r w:rsidR="00990DB1" w:rsidRPr="00DE3CFC">
              <w:rPr>
                <w:rStyle w:val="Hyperlink"/>
                <w:noProof/>
              </w:rPr>
              <w:t>Artificial Neural Networks</w:t>
            </w:r>
            <w:r w:rsidR="00990DB1">
              <w:rPr>
                <w:noProof/>
                <w:webHidden/>
              </w:rPr>
              <w:tab/>
            </w:r>
            <w:r w:rsidR="00990DB1">
              <w:rPr>
                <w:noProof/>
                <w:webHidden/>
              </w:rPr>
              <w:fldChar w:fldCharType="begin"/>
            </w:r>
            <w:r w:rsidR="00990DB1">
              <w:rPr>
                <w:noProof/>
                <w:webHidden/>
              </w:rPr>
              <w:instrText xml:space="preserve"> PAGEREF _Toc388562059 \h </w:instrText>
            </w:r>
            <w:r w:rsidR="00990DB1">
              <w:rPr>
                <w:noProof/>
                <w:webHidden/>
              </w:rPr>
            </w:r>
            <w:r w:rsidR="00990DB1">
              <w:rPr>
                <w:noProof/>
                <w:webHidden/>
              </w:rPr>
              <w:fldChar w:fldCharType="separate"/>
            </w:r>
            <w:r w:rsidR="00990DB1">
              <w:rPr>
                <w:noProof/>
                <w:webHidden/>
              </w:rPr>
              <w:t>3</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60" w:history="1">
            <w:r w:rsidR="00990DB1" w:rsidRPr="00DE3CFC">
              <w:rPr>
                <w:rStyle w:val="Hyperlink"/>
                <w:noProof/>
              </w:rPr>
              <w:t>ZYBO Zinq-7000</w:t>
            </w:r>
            <w:r w:rsidR="00990DB1">
              <w:rPr>
                <w:noProof/>
                <w:webHidden/>
              </w:rPr>
              <w:tab/>
            </w:r>
            <w:r w:rsidR="00990DB1">
              <w:rPr>
                <w:noProof/>
                <w:webHidden/>
              </w:rPr>
              <w:fldChar w:fldCharType="begin"/>
            </w:r>
            <w:r w:rsidR="00990DB1">
              <w:rPr>
                <w:noProof/>
                <w:webHidden/>
              </w:rPr>
              <w:instrText xml:space="preserve"> PAGEREF _Toc388562060 \h </w:instrText>
            </w:r>
            <w:r w:rsidR="00990DB1">
              <w:rPr>
                <w:noProof/>
                <w:webHidden/>
              </w:rPr>
            </w:r>
            <w:r w:rsidR="00990DB1">
              <w:rPr>
                <w:noProof/>
                <w:webHidden/>
              </w:rPr>
              <w:fldChar w:fldCharType="separate"/>
            </w:r>
            <w:r w:rsidR="00990DB1">
              <w:rPr>
                <w:noProof/>
                <w:webHidden/>
              </w:rPr>
              <w:t>4</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61" w:history="1">
            <w:r w:rsidR="00990DB1" w:rsidRPr="00DE3CFC">
              <w:rPr>
                <w:rStyle w:val="Hyperlink"/>
                <w:noProof/>
              </w:rPr>
              <w:t>Neural Network on an FPGA Project</w:t>
            </w:r>
            <w:r w:rsidR="00990DB1">
              <w:rPr>
                <w:noProof/>
                <w:webHidden/>
              </w:rPr>
              <w:tab/>
            </w:r>
            <w:r w:rsidR="00990DB1">
              <w:rPr>
                <w:noProof/>
                <w:webHidden/>
              </w:rPr>
              <w:fldChar w:fldCharType="begin"/>
            </w:r>
            <w:r w:rsidR="00990DB1">
              <w:rPr>
                <w:noProof/>
                <w:webHidden/>
              </w:rPr>
              <w:instrText xml:space="preserve"> PAGEREF _Toc388562061 \h </w:instrText>
            </w:r>
            <w:r w:rsidR="00990DB1">
              <w:rPr>
                <w:noProof/>
                <w:webHidden/>
              </w:rPr>
            </w:r>
            <w:r w:rsidR="00990DB1">
              <w:rPr>
                <w:noProof/>
                <w:webHidden/>
              </w:rPr>
              <w:fldChar w:fldCharType="separate"/>
            </w:r>
            <w:r w:rsidR="00990DB1">
              <w:rPr>
                <w:noProof/>
                <w:webHidden/>
              </w:rPr>
              <w:t>5</w:t>
            </w:r>
            <w:r w:rsidR="00990DB1">
              <w:rPr>
                <w:noProof/>
                <w:webHidden/>
              </w:rPr>
              <w:fldChar w:fldCharType="end"/>
            </w:r>
          </w:hyperlink>
        </w:p>
        <w:p w:rsidR="00990DB1" w:rsidRDefault="00BE71A8">
          <w:pPr>
            <w:pStyle w:val="TOC2"/>
            <w:tabs>
              <w:tab w:val="right" w:leader="dot" w:pos="9350"/>
            </w:tabs>
            <w:rPr>
              <w:rFonts w:eastAsiaTheme="minorEastAsia"/>
              <w:noProof/>
            </w:rPr>
          </w:pPr>
          <w:hyperlink w:anchor="_Toc388562062" w:history="1">
            <w:r w:rsidR="00990DB1" w:rsidRPr="00DE3CFC">
              <w:rPr>
                <w:rStyle w:val="Hyperlink"/>
                <w:noProof/>
              </w:rPr>
              <w:t>Objectives</w:t>
            </w:r>
            <w:r w:rsidR="00990DB1">
              <w:rPr>
                <w:noProof/>
                <w:webHidden/>
              </w:rPr>
              <w:tab/>
            </w:r>
            <w:r w:rsidR="00990DB1">
              <w:rPr>
                <w:noProof/>
                <w:webHidden/>
              </w:rPr>
              <w:fldChar w:fldCharType="begin"/>
            </w:r>
            <w:r w:rsidR="00990DB1">
              <w:rPr>
                <w:noProof/>
                <w:webHidden/>
              </w:rPr>
              <w:instrText xml:space="preserve"> PAGEREF _Toc388562062 \h </w:instrText>
            </w:r>
            <w:r w:rsidR="00990DB1">
              <w:rPr>
                <w:noProof/>
                <w:webHidden/>
              </w:rPr>
            </w:r>
            <w:r w:rsidR="00990DB1">
              <w:rPr>
                <w:noProof/>
                <w:webHidden/>
              </w:rPr>
              <w:fldChar w:fldCharType="separate"/>
            </w:r>
            <w:r w:rsidR="00990DB1">
              <w:rPr>
                <w:noProof/>
                <w:webHidden/>
              </w:rPr>
              <w:t>5</w:t>
            </w:r>
            <w:r w:rsidR="00990DB1">
              <w:rPr>
                <w:noProof/>
                <w:webHidden/>
              </w:rPr>
              <w:fldChar w:fldCharType="end"/>
            </w:r>
          </w:hyperlink>
        </w:p>
        <w:p w:rsidR="00990DB1" w:rsidRDefault="00BE71A8">
          <w:pPr>
            <w:pStyle w:val="TOC2"/>
            <w:tabs>
              <w:tab w:val="right" w:leader="dot" w:pos="9350"/>
            </w:tabs>
            <w:rPr>
              <w:rFonts w:eastAsiaTheme="minorEastAsia"/>
              <w:noProof/>
            </w:rPr>
          </w:pPr>
          <w:hyperlink w:anchor="_Toc388562063" w:history="1">
            <w:r w:rsidR="00990DB1" w:rsidRPr="00DE3CFC">
              <w:rPr>
                <w:rStyle w:val="Hyperlink"/>
                <w:noProof/>
              </w:rPr>
              <w:t>Design Strategy</w:t>
            </w:r>
            <w:r w:rsidR="00990DB1">
              <w:rPr>
                <w:noProof/>
                <w:webHidden/>
              </w:rPr>
              <w:tab/>
            </w:r>
            <w:r w:rsidR="00990DB1">
              <w:rPr>
                <w:noProof/>
                <w:webHidden/>
              </w:rPr>
              <w:fldChar w:fldCharType="begin"/>
            </w:r>
            <w:r w:rsidR="00990DB1">
              <w:rPr>
                <w:noProof/>
                <w:webHidden/>
              </w:rPr>
              <w:instrText xml:space="preserve"> PAGEREF _Toc388562063 \h </w:instrText>
            </w:r>
            <w:r w:rsidR="00990DB1">
              <w:rPr>
                <w:noProof/>
                <w:webHidden/>
              </w:rPr>
            </w:r>
            <w:r w:rsidR="00990DB1">
              <w:rPr>
                <w:noProof/>
                <w:webHidden/>
              </w:rPr>
              <w:fldChar w:fldCharType="separate"/>
            </w:r>
            <w:r w:rsidR="00990DB1">
              <w:rPr>
                <w:noProof/>
                <w:webHidden/>
              </w:rPr>
              <w:t>5</w:t>
            </w:r>
            <w:r w:rsidR="00990DB1">
              <w:rPr>
                <w:noProof/>
                <w:webHidden/>
              </w:rPr>
              <w:fldChar w:fldCharType="end"/>
            </w:r>
          </w:hyperlink>
        </w:p>
        <w:p w:rsidR="00990DB1" w:rsidRDefault="00BE71A8">
          <w:pPr>
            <w:pStyle w:val="TOC3"/>
            <w:tabs>
              <w:tab w:val="right" w:leader="dot" w:pos="9350"/>
            </w:tabs>
            <w:rPr>
              <w:rFonts w:eastAsiaTheme="minorEastAsia"/>
              <w:noProof/>
            </w:rPr>
          </w:pPr>
          <w:hyperlink w:anchor="_Toc388562064" w:history="1">
            <w:r w:rsidR="00990DB1" w:rsidRPr="00DE3CFC">
              <w:rPr>
                <w:rStyle w:val="Hyperlink"/>
                <w:noProof/>
              </w:rPr>
              <w:t>Activation Function</w:t>
            </w:r>
            <w:r w:rsidR="00990DB1">
              <w:rPr>
                <w:noProof/>
                <w:webHidden/>
              </w:rPr>
              <w:tab/>
            </w:r>
            <w:r w:rsidR="00990DB1">
              <w:rPr>
                <w:noProof/>
                <w:webHidden/>
              </w:rPr>
              <w:fldChar w:fldCharType="begin"/>
            </w:r>
            <w:r w:rsidR="00990DB1">
              <w:rPr>
                <w:noProof/>
                <w:webHidden/>
              </w:rPr>
              <w:instrText xml:space="preserve"> PAGEREF _Toc388562064 \h </w:instrText>
            </w:r>
            <w:r w:rsidR="00990DB1">
              <w:rPr>
                <w:noProof/>
                <w:webHidden/>
              </w:rPr>
            </w:r>
            <w:r w:rsidR="00990DB1">
              <w:rPr>
                <w:noProof/>
                <w:webHidden/>
              </w:rPr>
              <w:fldChar w:fldCharType="separate"/>
            </w:r>
            <w:r w:rsidR="00990DB1">
              <w:rPr>
                <w:noProof/>
                <w:webHidden/>
              </w:rPr>
              <w:t>6</w:t>
            </w:r>
            <w:r w:rsidR="00990DB1">
              <w:rPr>
                <w:noProof/>
                <w:webHidden/>
              </w:rPr>
              <w:fldChar w:fldCharType="end"/>
            </w:r>
          </w:hyperlink>
        </w:p>
        <w:p w:rsidR="00990DB1" w:rsidRDefault="00BE71A8">
          <w:pPr>
            <w:pStyle w:val="TOC3"/>
            <w:tabs>
              <w:tab w:val="right" w:leader="dot" w:pos="9350"/>
            </w:tabs>
            <w:rPr>
              <w:rFonts w:eastAsiaTheme="minorEastAsia"/>
              <w:noProof/>
            </w:rPr>
          </w:pPr>
          <w:hyperlink w:anchor="_Toc388562065" w:history="1">
            <w:r w:rsidR="00990DB1" w:rsidRPr="00DE3CFC">
              <w:rPr>
                <w:rStyle w:val="Hyperlink"/>
                <w:noProof/>
              </w:rPr>
              <w:t>Layer Multiplexing</w:t>
            </w:r>
            <w:r w:rsidR="00990DB1">
              <w:rPr>
                <w:noProof/>
                <w:webHidden/>
              </w:rPr>
              <w:tab/>
            </w:r>
            <w:r w:rsidR="00990DB1">
              <w:rPr>
                <w:noProof/>
                <w:webHidden/>
              </w:rPr>
              <w:fldChar w:fldCharType="begin"/>
            </w:r>
            <w:r w:rsidR="00990DB1">
              <w:rPr>
                <w:noProof/>
                <w:webHidden/>
              </w:rPr>
              <w:instrText xml:space="preserve"> PAGEREF _Toc388562065 \h </w:instrText>
            </w:r>
            <w:r w:rsidR="00990DB1">
              <w:rPr>
                <w:noProof/>
                <w:webHidden/>
              </w:rPr>
            </w:r>
            <w:r w:rsidR="00990DB1">
              <w:rPr>
                <w:noProof/>
                <w:webHidden/>
              </w:rPr>
              <w:fldChar w:fldCharType="separate"/>
            </w:r>
            <w:r w:rsidR="00990DB1">
              <w:rPr>
                <w:noProof/>
                <w:webHidden/>
              </w:rPr>
              <w:t>6</w:t>
            </w:r>
            <w:r w:rsidR="00990DB1">
              <w:rPr>
                <w:noProof/>
                <w:webHidden/>
              </w:rPr>
              <w:fldChar w:fldCharType="end"/>
            </w:r>
          </w:hyperlink>
        </w:p>
        <w:p w:rsidR="00990DB1" w:rsidRDefault="00BE71A8">
          <w:pPr>
            <w:pStyle w:val="TOC2"/>
            <w:tabs>
              <w:tab w:val="right" w:leader="dot" w:pos="9350"/>
            </w:tabs>
            <w:rPr>
              <w:rFonts w:eastAsiaTheme="minorEastAsia"/>
              <w:noProof/>
            </w:rPr>
          </w:pPr>
          <w:hyperlink w:anchor="_Toc388562066" w:history="1">
            <w:r w:rsidR="00990DB1" w:rsidRPr="00DE3CFC">
              <w:rPr>
                <w:rStyle w:val="Hyperlink"/>
                <w:noProof/>
              </w:rPr>
              <w:t>The Building Blocks of the Network</w:t>
            </w:r>
            <w:r w:rsidR="00990DB1">
              <w:rPr>
                <w:noProof/>
                <w:webHidden/>
              </w:rPr>
              <w:tab/>
            </w:r>
            <w:r w:rsidR="00990DB1">
              <w:rPr>
                <w:noProof/>
                <w:webHidden/>
              </w:rPr>
              <w:fldChar w:fldCharType="begin"/>
            </w:r>
            <w:r w:rsidR="00990DB1">
              <w:rPr>
                <w:noProof/>
                <w:webHidden/>
              </w:rPr>
              <w:instrText xml:space="preserve"> PAGEREF _Toc388562066 \h </w:instrText>
            </w:r>
            <w:r w:rsidR="00990DB1">
              <w:rPr>
                <w:noProof/>
                <w:webHidden/>
              </w:rPr>
            </w:r>
            <w:r w:rsidR="00990DB1">
              <w:rPr>
                <w:noProof/>
                <w:webHidden/>
              </w:rPr>
              <w:fldChar w:fldCharType="separate"/>
            </w:r>
            <w:r w:rsidR="00990DB1">
              <w:rPr>
                <w:noProof/>
                <w:webHidden/>
              </w:rPr>
              <w:t>7</w:t>
            </w:r>
            <w:r w:rsidR="00990DB1">
              <w:rPr>
                <w:noProof/>
                <w:webHidden/>
              </w:rPr>
              <w:fldChar w:fldCharType="end"/>
            </w:r>
          </w:hyperlink>
        </w:p>
        <w:p w:rsidR="00990DB1" w:rsidRDefault="00BE71A8">
          <w:pPr>
            <w:pStyle w:val="TOC2"/>
            <w:tabs>
              <w:tab w:val="right" w:leader="dot" w:pos="9350"/>
            </w:tabs>
            <w:rPr>
              <w:rFonts w:eastAsiaTheme="minorEastAsia"/>
              <w:noProof/>
            </w:rPr>
          </w:pPr>
          <w:hyperlink w:anchor="_Toc388562067" w:history="1">
            <w:r w:rsidR="00990DB1" w:rsidRPr="00DE3CFC">
              <w:rPr>
                <w:rStyle w:val="Hyperlink"/>
                <w:noProof/>
              </w:rPr>
              <w:t>Design and Building Process</w:t>
            </w:r>
            <w:r w:rsidR="00990DB1">
              <w:rPr>
                <w:noProof/>
                <w:webHidden/>
              </w:rPr>
              <w:tab/>
            </w:r>
            <w:r w:rsidR="00990DB1">
              <w:rPr>
                <w:noProof/>
                <w:webHidden/>
              </w:rPr>
              <w:fldChar w:fldCharType="begin"/>
            </w:r>
            <w:r w:rsidR="00990DB1">
              <w:rPr>
                <w:noProof/>
                <w:webHidden/>
              </w:rPr>
              <w:instrText xml:space="preserve"> PAGEREF _Toc388562067 \h </w:instrText>
            </w:r>
            <w:r w:rsidR="00990DB1">
              <w:rPr>
                <w:noProof/>
                <w:webHidden/>
              </w:rPr>
            </w:r>
            <w:r w:rsidR="00990DB1">
              <w:rPr>
                <w:noProof/>
                <w:webHidden/>
              </w:rPr>
              <w:fldChar w:fldCharType="separate"/>
            </w:r>
            <w:r w:rsidR="00990DB1">
              <w:rPr>
                <w:noProof/>
                <w:webHidden/>
              </w:rPr>
              <w:t>8</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68" w:history="1">
            <w:r w:rsidR="00990DB1" w:rsidRPr="00DE3CFC">
              <w:rPr>
                <w:rStyle w:val="Hyperlink"/>
                <w:noProof/>
              </w:rPr>
              <w:t>Parts list</w:t>
            </w:r>
            <w:r w:rsidR="00990DB1">
              <w:rPr>
                <w:noProof/>
                <w:webHidden/>
              </w:rPr>
              <w:tab/>
            </w:r>
            <w:r w:rsidR="00990DB1">
              <w:rPr>
                <w:noProof/>
                <w:webHidden/>
              </w:rPr>
              <w:fldChar w:fldCharType="begin"/>
            </w:r>
            <w:r w:rsidR="00990DB1">
              <w:rPr>
                <w:noProof/>
                <w:webHidden/>
              </w:rPr>
              <w:instrText xml:space="preserve"> PAGEREF _Toc388562068 \h </w:instrText>
            </w:r>
            <w:r w:rsidR="00990DB1">
              <w:rPr>
                <w:noProof/>
                <w:webHidden/>
              </w:rPr>
            </w:r>
            <w:r w:rsidR="00990DB1">
              <w:rPr>
                <w:noProof/>
                <w:webHidden/>
              </w:rPr>
              <w:fldChar w:fldCharType="separate"/>
            </w:r>
            <w:r w:rsidR="00990DB1">
              <w:rPr>
                <w:noProof/>
                <w:webHidden/>
              </w:rPr>
              <w:t>8</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69" w:history="1">
            <w:r w:rsidR="00990DB1" w:rsidRPr="00DE3CFC">
              <w:rPr>
                <w:rStyle w:val="Hyperlink"/>
                <w:noProof/>
              </w:rPr>
              <w:t>Results</w:t>
            </w:r>
            <w:r w:rsidR="00990DB1">
              <w:rPr>
                <w:noProof/>
                <w:webHidden/>
              </w:rPr>
              <w:tab/>
            </w:r>
            <w:r w:rsidR="00990DB1">
              <w:rPr>
                <w:noProof/>
                <w:webHidden/>
              </w:rPr>
              <w:fldChar w:fldCharType="begin"/>
            </w:r>
            <w:r w:rsidR="00990DB1">
              <w:rPr>
                <w:noProof/>
                <w:webHidden/>
              </w:rPr>
              <w:instrText xml:space="preserve"> PAGEREF _Toc388562069 \h </w:instrText>
            </w:r>
            <w:r w:rsidR="00990DB1">
              <w:rPr>
                <w:noProof/>
                <w:webHidden/>
              </w:rPr>
            </w:r>
            <w:r w:rsidR="00990DB1">
              <w:rPr>
                <w:noProof/>
                <w:webHidden/>
              </w:rPr>
              <w:fldChar w:fldCharType="separate"/>
            </w:r>
            <w:r w:rsidR="00990DB1">
              <w:rPr>
                <w:noProof/>
                <w:webHidden/>
              </w:rPr>
              <w:t>9</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70" w:history="1">
            <w:r w:rsidR="00990DB1" w:rsidRPr="00DE3CFC">
              <w:rPr>
                <w:rStyle w:val="Hyperlink"/>
                <w:noProof/>
              </w:rPr>
              <w:t>Conclusion</w:t>
            </w:r>
            <w:r w:rsidR="00990DB1">
              <w:rPr>
                <w:noProof/>
                <w:webHidden/>
              </w:rPr>
              <w:tab/>
            </w:r>
            <w:r w:rsidR="00990DB1">
              <w:rPr>
                <w:noProof/>
                <w:webHidden/>
              </w:rPr>
              <w:fldChar w:fldCharType="begin"/>
            </w:r>
            <w:r w:rsidR="00990DB1">
              <w:rPr>
                <w:noProof/>
                <w:webHidden/>
              </w:rPr>
              <w:instrText xml:space="preserve"> PAGEREF _Toc388562070 \h </w:instrText>
            </w:r>
            <w:r w:rsidR="00990DB1">
              <w:rPr>
                <w:noProof/>
                <w:webHidden/>
              </w:rPr>
            </w:r>
            <w:r w:rsidR="00990DB1">
              <w:rPr>
                <w:noProof/>
                <w:webHidden/>
              </w:rPr>
              <w:fldChar w:fldCharType="separate"/>
            </w:r>
            <w:r w:rsidR="00990DB1">
              <w:rPr>
                <w:noProof/>
                <w:webHidden/>
              </w:rPr>
              <w:t>10</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71" w:history="1">
            <w:r w:rsidR="00990DB1" w:rsidRPr="00DE3CFC">
              <w:rPr>
                <w:rStyle w:val="Hyperlink"/>
                <w:noProof/>
              </w:rPr>
              <w:t>References</w:t>
            </w:r>
            <w:r w:rsidR="00990DB1">
              <w:rPr>
                <w:noProof/>
                <w:webHidden/>
              </w:rPr>
              <w:tab/>
            </w:r>
            <w:r w:rsidR="00990DB1">
              <w:rPr>
                <w:noProof/>
                <w:webHidden/>
              </w:rPr>
              <w:fldChar w:fldCharType="begin"/>
            </w:r>
            <w:r w:rsidR="00990DB1">
              <w:rPr>
                <w:noProof/>
                <w:webHidden/>
              </w:rPr>
              <w:instrText xml:space="preserve"> PAGEREF _Toc388562071 \h </w:instrText>
            </w:r>
            <w:r w:rsidR="00990DB1">
              <w:rPr>
                <w:noProof/>
                <w:webHidden/>
              </w:rPr>
            </w:r>
            <w:r w:rsidR="00990DB1">
              <w:rPr>
                <w:noProof/>
                <w:webHidden/>
              </w:rPr>
              <w:fldChar w:fldCharType="separate"/>
            </w:r>
            <w:r w:rsidR="00990DB1">
              <w:rPr>
                <w:noProof/>
                <w:webHidden/>
              </w:rPr>
              <w:t>10</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72" w:history="1">
            <w:r w:rsidR="00990DB1" w:rsidRPr="00DE3CFC">
              <w:rPr>
                <w:rStyle w:val="Hyperlink"/>
                <w:noProof/>
              </w:rPr>
              <w:t>Appendix A</w:t>
            </w:r>
            <w:r w:rsidR="00990DB1">
              <w:rPr>
                <w:noProof/>
                <w:webHidden/>
              </w:rPr>
              <w:tab/>
            </w:r>
            <w:r w:rsidR="00990DB1">
              <w:rPr>
                <w:noProof/>
                <w:webHidden/>
              </w:rPr>
              <w:fldChar w:fldCharType="begin"/>
            </w:r>
            <w:r w:rsidR="00990DB1">
              <w:rPr>
                <w:noProof/>
                <w:webHidden/>
              </w:rPr>
              <w:instrText xml:space="preserve"> PAGEREF _Toc388562072 \h </w:instrText>
            </w:r>
            <w:r w:rsidR="00990DB1">
              <w:rPr>
                <w:noProof/>
                <w:webHidden/>
              </w:rPr>
            </w:r>
            <w:r w:rsidR="00990DB1">
              <w:rPr>
                <w:noProof/>
                <w:webHidden/>
              </w:rPr>
              <w:fldChar w:fldCharType="separate"/>
            </w:r>
            <w:r w:rsidR="00990DB1">
              <w:rPr>
                <w:noProof/>
                <w:webHidden/>
              </w:rPr>
              <w:t>11</w:t>
            </w:r>
            <w:r w:rsidR="00990DB1">
              <w:rPr>
                <w:noProof/>
                <w:webHidden/>
              </w:rPr>
              <w:fldChar w:fldCharType="end"/>
            </w:r>
          </w:hyperlink>
        </w:p>
        <w:p w:rsidR="00990DB1" w:rsidRDefault="00BE71A8">
          <w:pPr>
            <w:pStyle w:val="TOC1"/>
            <w:tabs>
              <w:tab w:val="right" w:leader="dot" w:pos="9350"/>
            </w:tabs>
            <w:rPr>
              <w:rFonts w:eastAsiaTheme="minorEastAsia"/>
              <w:noProof/>
            </w:rPr>
          </w:pPr>
          <w:hyperlink w:anchor="_Toc388562073" w:history="1">
            <w:r w:rsidR="00990DB1" w:rsidRPr="00DE3CFC">
              <w:rPr>
                <w:rStyle w:val="Hyperlink"/>
                <w:noProof/>
              </w:rPr>
              <w:t>Appendix B</w:t>
            </w:r>
            <w:r w:rsidR="00990DB1">
              <w:rPr>
                <w:noProof/>
                <w:webHidden/>
              </w:rPr>
              <w:tab/>
            </w:r>
            <w:r w:rsidR="00990DB1">
              <w:rPr>
                <w:noProof/>
                <w:webHidden/>
              </w:rPr>
              <w:fldChar w:fldCharType="begin"/>
            </w:r>
            <w:r w:rsidR="00990DB1">
              <w:rPr>
                <w:noProof/>
                <w:webHidden/>
              </w:rPr>
              <w:instrText xml:space="preserve"> PAGEREF _Toc388562073 \h </w:instrText>
            </w:r>
            <w:r w:rsidR="00990DB1">
              <w:rPr>
                <w:noProof/>
                <w:webHidden/>
              </w:rPr>
            </w:r>
            <w:r w:rsidR="00990DB1">
              <w:rPr>
                <w:noProof/>
                <w:webHidden/>
              </w:rPr>
              <w:fldChar w:fldCharType="separate"/>
            </w:r>
            <w:r w:rsidR="00990DB1">
              <w:rPr>
                <w:noProof/>
                <w:webHidden/>
              </w:rPr>
              <w:t>12</w:t>
            </w:r>
            <w:r w:rsidR="00990DB1">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BB15B5">
      <w:pPr>
        <w:pStyle w:val="Heading1"/>
        <w:spacing w:line="480" w:lineRule="auto"/>
      </w:pPr>
      <w:bookmarkStart w:id="1" w:name="_Toc388562058"/>
      <w:r>
        <w:lastRenderedPageBreak/>
        <w:t>Introduction</w:t>
      </w:r>
      <w:bookmarkEnd w:id="1"/>
    </w:p>
    <w:p w:rsidR="00446D46" w:rsidRPr="00446D46" w:rsidRDefault="00096941" w:rsidP="00BB15B5">
      <w:pPr>
        <w:spacing w:line="480" w:lineRule="auto"/>
      </w:pPr>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BB15B5">
      <w:pPr>
        <w:pStyle w:val="Heading1"/>
        <w:spacing w:line="480" w:lineRule="auto"/>
      </w:pPr>
      <w:bookmarkStart w:id="2" w:name="_Toc388562059"/>
      <w:r>
        <w:t xml:space="preserve">Artificial </w:t>
      </w:r>
      <w:r w:rsidR="00EC46B3">
        <w:t>Neural Networks</w:t>
      </w:r>
      <w:bookmarkEnd w:id="2"/>
    </w:p>
    <w:p w:rsidR="00706506" w:rsidRDefault="00A91CCF" w:rsidP="00BB15B5">
      <w:pPr>
        <w:spacing w:line="480" w:lineRule="auto"/>
      </w:pPr>
      <w:r>
        <w:rPr>
          <w:noProof/>
          <w:lang w:eastAsia="ja-JP"/>
        </w:rPr>
        <mc:AlternateContent>
          <mc:Choice Requires="wpg">
            <w:drawing>
              <wp:anchor distT="0" distB="0" distL="114300" distR="114300" simplePos="0" relativeHeight="251640320" behindDoc="0" locked="0" layoutInCell="1" allowOverlap="1" wp14:anchorId="6C0FABFF" wp14:editId="3046534B">
                <wp:simplePos x="0" y="0"/>
                <wp:positionH relativeFrom="column">
                  <wp:posOffset>2981084</wp:posOffset>
                </wp:positionH>
                <wp:positionV relativeFrom="paragraph">
                  <wp:posOffset>389386</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r w:rsidR="00BE71A8">
                                <w:fldChar w:fldCharType="begin"/>
                              </w:r>
                              <w:r w:rsidR="00BE71A8">
                                <w:instrText xml:space="preserve"> SEQ Figure \* ARABIC </w:instrText>
                              </w:r>
                              <w:r w:rsidR="00BE71A8">
                                <w:fldChar w:fldCharType="separate"/>
                              </w:r>
                              <w:r w:rsidR="00990DB1">
                                <w:rPr>
                                  <w:noProof/>
                                </w:rPr>
                                <w:t>1</w:t>
                              </w:r>
                              <w:r w:rsidR="00BE71A8">
                                <w:rPr>
                                  <w:noProof/>
                                </w:rPr>
                                <w:fldChar w:fldCharType="end"/>
                              </w:r>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6C0FABFF" id="Group 4" o:spid="_x0000_s1026" style="position:absolute;margin-left:234.75pt;margin-top:30.65pt;width:279.15pt;height:175.15pt;z-index:251640320"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7"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sidR="00990DB1">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A91CCF" w:rsidP="00BB15B5">
      <w:pPr>
        <w:spacing w:line="480" w:lineRule="auto"/>
      </w:pPr>
      <w:r>
        <w:rPr>
          <w:noProof/>
          <w:lang w:eastAsia="ja-JP"/>
        </w:rPr>
        <mc:AlternateContent>
          <mc:Choice Requires="wpg">
            <w:drawing>
              <wp:anchor distT="0" distB="0" distL="114300" distR="114300" simplePos="0" relativeHeight="251645440" behindDoc="0" locked="0" layoutInCell="1" allowOverlap="1" wp14:anchorId="2A1B8969" wp14:editId="7D734819">
                <wp:simplePos x="0" y="0"/>
                <wp:positionH relativeFrom="column">
                  <wp:posOffset>3825831</wp:posOffset>
                </wp:positionH>
                <wp:positionV relativeFrom="paragraph">
                  <wp:posOffset>521554</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r w:rsidR="00BE71A8">
                                <w:fldChar w:fldCharType="begin"/>
                              </w:r>
                              <w:r w:rsidR="00BE71A8">
                                <w:instrText xml:space="preserve"> SEQ Figure \* ARABIC </w:instrText>
                              </w:r>
                              <w:r w:rsidR="00BE71A8">
                                <w:fldChar w:fldCharType="separate"/>
                              </w:r>
                              <w:r w:rsidR="00990DB1">
                                <w:rPr>
                                  <w:noProof/>
                                </w:rPr>
                                <w:t>2</w:t>
                              </w:r>
                              <w:r w:rsidR="00BE71A8">
                                <w:rPr>
                                  <w:noProof/>
                                </w:rPr>
                                <w:fldChar w:fldCharType="end"/>
                              </w:r>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2A1B8969" id="Group 6" o:spid="_x0000_s1029" style="position:absolute;margin-left:301.25pt;margin-top:41.05pt;width:185.25pt;height:156.8pt;z-index:251645440"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9"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sidR="00990DB1">
                            <w:rPr>
                              <w:noProof/>
                            </w:rPr>
                            <w:t>2</w:t>
                          </w:r>
                        </w:fldSimple>
                        <w:r>
                          <w:t>: An example of a feed-forward</w:t>
                        </w:r>
                        <w:r w:rsidRPr="006952BD">
                          <w:t xml:space="preserve"> ANN [5]</w:t>
                        </w:r>
                      </w:p>
                    </w:txbxContent>
                  </v:textbox>
                </v:shape>
                <w10:wrap type="square"/>
              </v:group>
            </w:pict>
          </mc:Fallback>
        </mc:AlternateContent>
      </w:r>
      <w:r w:rsidR="00706506">
        <w:t>There are a number of different ways to model the neuron in an ANN. We will be using the feed-forward ANN (see Figure 2) to implement our network. In a feed-forward, the neuron is modeled as a hidden unit, which takes</w:t>
      </w:r>
      <w:ins w:id="3" w:author="Ian F Kowalski" w:date="2014-05-24T11:12:00Z">
        <w:r w:rsidR="00D3187D">
          <w:t xml:space="preserve"> weighted</w:t>
        </w:r>
      </w:ins>
      <w:r w:rsidR="00706506">
        <w:t xml:space="preserve"> inputs from all of the layers before it, applies a predefined function to the inputs, and then outputs the results for the next layer to </w:t>
      </w:r>
      <w:r w:rsidR="00706506">
        <w:lastRenderedPageBreak/>
        <w:t xml:space="preserve">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BB15B5">
      <w:pPr>
        <w:spacing w:line="480" w:lineRule="auto"/>
      </w:pPr>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w:t>
      </w:r>
      <w:del w:id="4" w:author="Ian F Kowalski" w:date="2014-05-24T11:12:00Z">
        <w:r w:rsidDel="00D3187D">
          <w:delText>certain</w:delText>
        </w:r>
      </w:del>
      <w:r>
        <w:t xml:space="preserve"> parameters inside the neurons to achieve </w:t>
      </w:r>
      <w:del w:id="5" w:author="Ian F Kowalski" w:date="2014-05-24T11:12:00Z">
        <w:r w:rsidDel="00D3187D">
          <w:delText>a</w:delText>
        </w:r>
      </w:del>
      <w:r>
        <w:t xml:space="preserve"> more accurate result</w:t>
      </w:r>
      <w:ins w:id="6" w:author="Ian F Kowalski" w:date="2014-05-24T11:12:00Z">
        <w:r w:rsidR="00D3187D">
          <w:t>s</w:t>
        </w:r>
      </w:ins>
      <w:r>
        <w:t xml:space="preserve"> in future iterations. </w:t>
      </w:r>
    </w:p>
    <w:p w:rsidR="00133FCF" w:rsidRPr="00E355A4" w:rsidRDefault="00133FCF" w:rsidP="00BB15B5">
      <w:pPr>
        <w:spacing w:line="480" w:lineRule="auto"/>
      </w:pPr>
    </w:p>
    <w:p w:rsidR="00096941" w:rsidRDefault="00231377" w:rsidP="00BB15B5">
      <w:pPr>
        <w:pStyle w:val="Heading1"/>
        <w:spacing w:line="480" w:lineRule="auto"/>
      </w:pPr>
      <w:bookmarkStart w:id="7" w:name="_Toc388562060"/>
      <w:r>
        <w:t xml:space="preserve">ZYBO </w:t>
      </w:r>
      <w:r w:rsidR="00096941">
        <w:t>Zinq-</w:t>
      </w:r>
      <w:r>
        <w:t>7000</w:t>
      </w:r>
      <w:bookmarkEnd w:id="7"/>
    </w:p>
    <w:p w:rsidR="00231377" w:rsidRPr="00231377" w:rsidRDefault="00231377" w:rsidP="00BB15B5">
      <w:pPr>
        <w:spacing w:line="480" w:lineRule="auto"/>
      </w:pPr>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BB15B5">
      <w:pPr>
        <w:pStyle w:val="Heading1"/>
        <w:spacing w:line="480" w:lineRule="auto"/>
      </w:pPr>
      <w:bookmarkStart w:id="8" w:name="_Toc388562061"/>
      <w:r>
        <w:lastRenderedPageBreak/>
        <w:t>Neural Network on an FPGA Project</w:t>
      </w:r>
      <w:bookmarkEnd w:id="8"/>
    </w:p>
    <w:p w:rsidR="00EC46B3" w:rsidRDefault="00EC46B3" w:rsidP="00BB15B5">
      <w:pPr>
        <w:pStyle w:val="Heading2"/>
        <w:spacing w:line="480" w:lineRule="auto"/>
      </w:pPr>
      <w:bookmarkStart w:id="9" w:name="_Toc388562062"/>
      <w:r>
        <w:t>Objectives</w:t>
      </w:r>
      <w:bookmarkEnd w:id="9"/>
    </w:p>
    <w:p w:rsidR="00AC7C60" w:rsidRPr="00AC7C60" w:rsidRDefault="00AC7C60" w:rsidP="00BB15B5">
      <w:pPr>
        <w:spacing w:line="480" w:lineRule="auto"/>
      </w:pPr>
      <w:r>
        <w:t xml:space="preserve">The goal of this project was to implement an </w:t>
      </w:r>
      <w:r w:rsidR="00344ED6">
        <w:t xml:space="preserve">ANN on an FPGA and show that a concurrent implementation would be very efficient and could display improved performance over a serial, software neural network. </w:t>
      </w:r>
      <w:r w:rsidR="0091231F">
        <w:t>Secondary objectives were to analyze the accuracy, speed, and cost of a system which would utilize such a network.</w:t>
      </w:r>
    </w:p>
    <w:p w:rsidR="00EC46B3" w:rsidRDefault="00EC46B3" w:rsidP="00BB15B5">
      <w:pPr>
        <w:pStyle w:val="Heading2"/>
        <w:spacing w:line="480" w:lineRule="auto"/>
      </w:pPr>
      <w:bookmarkStart w:id="10" w:name="_Toc388562063"/>
      <w:r>
        <w:t>Design Strategy</w:t>
      </w:r>
      <w:bookmarkEnd w:id="10"/>
    </w:p>
    <w:p w:rsidR="004D48B1" w:rsidRDefault="00990DB1" w:rsidP="00BB15B5">
      <w:pPr>
        <w:spacing w:line="480" w:lineRule="auto"/>
      </w:pPr>
      <w:r>
        <w:rPr>
          <w:noProof/>
          <w:lang w:eastAsia="ja-JP"/>
        </w:rPr>
        <mc:AlternateContent>
          <mc:Choice Requires="wpg">
            <w:drawing>
              <wp:anchor distT="0" distB="0" distL="114300" distR="114300" simplePos="0" relativeHeight="251682304" behindDoc="0" locked="0" layoutInCell="1" allowOverlap="1">
                <wp:simplePos x="0" y="0"/>
                <wp:positionH relativeFrom="column">
                  <wp:posOffset>2790908</wp:posOffset>
                </wp:positionH>
                <wp:positionV relativeFrom="paragraph">
                  <wp:posOffset>53202</wp:posOffset>
                </wp:positionV>
                <wp:extent cx="3138170" cy="4051300"/>
                <wp:effectExtent l="0" t="0" r="5080" b="6350"/>
                <wp:wrapSquare wrapText="bothSides"/>
                <wp:docPr id="12" name="Group 12"/>
                <wp:cNvGraphicFramePr/>
                <a:graphic xmlns:a="http://schemas.openxmlformats.org/drawingml/2006/main">
                  <a:graphicData uri="http://schemas.microsoft.com/office/word/2010/wordprocessingGroup">
                    <wpg:wgp>
                      <wpg:cNvGrpSpPr/>
                      <wpg:grpSpPr>
                        <a:xfrm>
                          <a:off x="0" y="0"/>
                          <a:ext cx="3138170" cy="4051300"/>
                          <a:chOff x="0" y="0"/>
                          <a:chExt cx="3138170" cy="4051300"/>
                        </a:xfrm>
                      </wpg:grpSpPr>
                      <pic:pic xmlns:pic="http://schemas.openxmlformats.org/drawingml/2006/picture">
                        <pic:nvPicPr>
                          <pic:cNvPr id="9" name="Picture 9" descr="C:\Users\dohertjp\Documents\GitHub\neural_network\Diagrams\abstract diagram.png"/>
                          <pic:cNvPicPr>
                            <a:picLocks noChangeAspect="1"/>
                          </pic:cNvPicPr>
                        </pic:nvPicPr>
                        <pic:blipFill rotWithShape="1">
                          <a:blip r:embed="rId10" cstate="print">
                            <a:extLst>
                              <a:ext uri="{28A0092B-C50C-407E-A947-70E740481C1C}">
                                <a14:useLocalDpi xmlns:a14="http://schemas.microsoft.com/office/drawing/2010/main" val="0"/>
                              </a:ext>
                            </a:extLst>
                          </a:blip>
                          <a:srcRect l="8156" t="1735" r="1945"/>
                          <a:stretch/>
                        </pic:blipFill>
                        <pic:spPr bwMode="auto">
                          <a:xfrm>
                            <a:off x="0" y="0"/>
                            <a:ext cx="3138170" cy="3727450"/>
                          </a:xfrm>
                          <a:prstGeom prst="rect">
                            <a:avLst/>
                          </a:prstGeom>
                          <a:noFill/>
                          <a:ln>
                            <a:noFill/>
                          </a:ln>
                          <a:extLst>
                            <a:ext uri="{53640926-AAD7-44D8-BBD7-CCE9431645EC}">
                              <a14:shadowObscured xmlns:a14="http://schemas.microsoft.com/office/drawing/2010/main"/>
                            </a:ext>
                          </a:extLst>
                        </pic:spPr>
                      </pic:pic>
                      <wps:wsp>
                        <wps:cNvPr id="11" name="Text Box 11"/>
                        <wps:cNvSpPr txBox="1"/>
                        <wps:spPr>
                          <a:xfrm>
                            <a:off x="0" y="3784600"/>
                            <a:ext cx="3138170" cy="266700"/>
                          </a:xfrm>
                          <a:prstGeom prst="rect">
                            <a:avLst/>
                          </a:prstGeom>
                          <a:solidFill>
                            <a:prstClr val="white"/>
                          </a:solidFill>
                          <a:ln>
                            <a:noFill/>
                          </a:ln>
                          <a:effectLst/>
                        </wps:spPr>
                        <wps:txbx>
                          <w:txbxContent>
                            <w:p w:rsidR="00990DB1" w:rsidRPr="004943B9" w:rsidRDefault="00990DB1" w:rsidP="00990DB1">
                              <w:pPr>
                                <w:pStyle w:val="Caption"/>
                                <w:rPr>
                                  <w:noProof/>
                                </w:rPr>
                              </w:pPr>
                              <w:r>
                                <w:t xml:space="preserve">Figure </w:t>
                              </w:r>
                              <w:r w:rsidR="00BE71A8">
                                <w:fldChar w:fldCharType="begin"/>
                              </w:r>
                              <w:r w:rsidR="00BE71A8">
                                <w:instrText xml:space="preserve"> SEQ Figure \* ARABIC </w:instrText>
                              </w:r>
                              <w:r w:rsidR="00BE71A8">
                                <w:fldChar w:fldCharType="separate"/>
                              </w:r>
                              <w:r>
                                <w:rPr>
                                  <w:noProof/>
                                </w:rPr>
                                <w:t>3</w:t>
                              </w:r>
                              <w:r w:rsidR="00BE71A8">
                                <w:rPr>
                                  <w:noProof/>
                                </w:rPr>
                                <w:fldChar w:fldCharType="end"/>
                              </w:r>
                              <w:r>
                                <w:t>: Abstract Network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id="Group 12" o:spid="_x0000_s1032" style="position:absolute;margin-left:219.75pt;margin-top:4.2pt;width:247.1pt;height:319pt;z-index:251682304" coordsize="31381,40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">
                <v:shape id="Picture 9" o:spid="_x0000_s1033" type="#_x0000_t75" style="position:absolute;width:31381;height:37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r2rvBAAAA2gAAAA8AAABkcnMvZG93bnJldi54bWxEj0GLwjAUhO+C/yE8wZumCq5ajVIEQfQg&#10;uh48PppnW21eShO17q83grDHYWa+YebLxpTiQbUrLCsY9CMQxKnVBWcKTr/r3gSE88gaS8uk4EUO&#10;lot2a46xtk8+0OPoMxEg7GJUkHtfxVK6NCeDrm8r4uBdbG3QB1lnUtf4DHBTymEU/UiDBYeFHCta&#10;5ZTejnejYH/DnUvK5Ex/O3lZD6/j/Wg7VqrbaZIZCE+N/w9/2xutYAqfK+EGyM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r2rvBAAAA2gAAAA8AAAAAAAAAAAAAAAAAnwIA&#10;AGRycy9kb3ducmV2LnhtbFBLBQYAAAAABAAEAPcAAACNAwAAAAA=&#10;">
                  <v:imagedata r:id="rId11" o:title="abstract diagram" croptop="1137f" cropleft="5345f" cropright="1275f"/>
                  <v:path arrowok="t"/>
                </v:shape>
                <v:shape id="Text Box 11" o:spid="_x0000_s1034" type="#_x0000_t202" style="position:absolute;top:37846;width:3138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990DB1" w:rsidRPr="004943B9" w:rsidRDefault="00990DB1" w:rsidP="00990DB1">
                        <w:pPr>
                          <w:pStyle w:val="Caption"/>
                          <w:rPr>
                            <w:noProof/>
                          </w:rPr>
                        </w:pPr>
                        <w:r>
                          <w:t xml:space="preserve">Figure </w:t>
                        </w:r>
                        <w:fldSimple w:instr=" SEQ Figure \* ARABIC ">
                          <w:r>
                            <w:rPr>
                              <w:noProof/>
                            </w:rPr>
                            <w:t>3</w:t>
                          </w:r>
                        </w:fldSimple>
                        <w:r>
                          <w:t>: Abstract Network Design</w:t>
                        </w:r>
                      </w:p>
                    </w:txbxContent>
                  </v:textbox>
                </v:shape>
                <w10:wrap type="square"/>
              </v:group>
            </w:pict>
          </mc:Fallback>
        </mc:AlternateContent>
      </w:r>
      <w:r w:rsidR="00133FCF">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w:t>
      </w:r>
      <w:del w:id="11" w:author="Ian F Kowalski" w:date="2014-05-24T11:14:00Z">
        <w:r w:rsidR="004D48B1" w:rsidDel="00D3187D">
          <w:delText>being</w:delText>
        </w:r>
      </w:del>
      <w:r w:rsidR="004D48B1">
        <w:t xml:space="preserve"> implemented in hardware.</w:t>
      </w:r>
      <w:r w:rsidR="009D32FF">
        <w:t xml:space="preserve"> Additionally, floating point arithmetic is complicated and would consume large amounts of resources</w:t>
      </w:r>
      <w:r w:rsidR="00533BB3">
        <w:t xml:space="preserve"> and each operation requires many</w:t>
      </w:r>
      <w:ins w:id="12" w:author="Ian F Kowalski" w:date="2014-05-24T11:14:00Z">
        <w:r w:rsidR="00D3187D">
          <w:t xml:space="preserve"> more</w:t>
        </w:r>
      </w:ins>
      <w:r w:rsidR="00533BB3">
        <w:t xml:space="preserve"> clock cycles thus increasing the time required to perform </w:t>
      </w:r>
      <w:del w:id="13" w:author="Ian F Kowalski" w:date="2014-05-24T11:15:00Z">
        <w:r w:rsidR="00533BB3" w:rsidDel="00D3187D">
          <w:delText>these types of</w:delText>
        </w:r>
      </w:del>
      <w:r w:rsidR="00533BB3">
        <w:t xml:space="preserve"> calculations</w:t>
      </w:r>
      <w:r w:rsidR="009D32FF">
        <w:t>. To alleviate these problems, we decided to use bitwise shifts in place of the majority of our multiplication</w:t>
      </w:r>
      <w:ins w:id="14" w:author="Ian F Kowalski" w:date="2014-05-24T11:15:00Z">
        <w:r w:rsidR="00D3187D">
          <w:t>s</w:t>
        </w:r>
      </w:ins>
      <w:r w:rsidR="009D32FF">
        <w:t xml:space="preserve">. This is equivalent to multiplying by a power of two and translates very well into hardware. We have also decided to use only integers in the programmable logic to avoid the floating point difficulties. These </w:t>
      </w:r>
      <w:r w:rsidR="009D32FF">
        <w:lastRenderedPageBreak/>
        <w:t xml:space="preserve">changes will increase the speed of our network and decrease the size of the individual units allowing for more to be packed into the FPGA fabric. </w:t>
      </w:r>
      <w:r w:rsidR="0091231F">
        <w:t xml:space="preserve">These algorithmic simplifications would, in theory, decrease the accuracy of the network. However, the saved space would allow for more units to be used which would </w:t>
      </w:r>
      <w:r w:rsidR="002E3F96">
        <w:t>in turn increase the accuracy. Our hope is that these two factors would balance out and leave us with a competitive ANN.</w:t>
      </w:r>
      <w:r w:rsidR="00A91CCF" w:rsidRPr="00A91CC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D48B1" w:rsidRDefault="004D48B1" w:rsidP="00BB15B5">
      <w:pPr>
        <w:pStyle w:val="Heading3"/>
        <w:spacing w:line="480" w:lineRule="auto"/>
      </w:pPr>
      <w:bookmarkStart w:id="15" w:name="_Toc388562064"/>
      <w:r>
        <w:t>Activation Function</w:t>
      </w:r>
      <w:bookmarkEnd w:id="15"/>
    </w:p>
    <w:p w:rsidR="00DD31A5" w:rsidRDefault="004D48B1" w:rsidP="00BB15B5">
      <w:pPr>
        <w:spacing w:line="480" w:lineRule="auto"/>
      </w:pPr>
      <w:r>
        <w:t xml:space="preserve">Many software implementations of activation functions use Gaussian functions or exponentials in order to compute when a hidden unit has been activated or not. Both of these approaches would be prohibitively expensive on an FPGA. Our </w:t>
      </w:r>
      <w:del w:id="16" w:author="Ian F Kowalski" w:date="2014-05-24T11:16:00Z">
        <w:r w:rsidDel="00D3187D">
          <w:delText>implantation</w:delText>
        </w:r>
      </w:del>
      <w:ins w:id="17" w:author="Ian F Kowalski" w:date="2014-05-24T11:16:00Z">
        <w:r w:rsidR="00D3187D">
          <w:t xml:space="preserve"> implementation</w:t>
        </w:r>
      </w:ins>
      <w:r>
        <w:t xml:space="preserve">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BB15B5">
      <w:pPr>
        <w:spacing w:line="480" w:lineRule="auto"/>
      </w:pPr>
      <w:r>
        <w:t>Though it doesn’t eliminate the need for division, these operations will</w:t>
      </w:r>
      <w:r w:rsidR="002E3F96">
        <w:t xml:space="preserve"> be</w:t>
      </w:r>
      <w:r>
        <w:t xml:space="preserve"> much less expensive</w:t>
      </w:r>
      <w:ins w:id="18" w:author="Ian F Kowalski" w:date="2014-05-24T11:16:00Z">
        <w:r w:rsidR="00D3187D">
          <w:t xml:space="preserve"> than</w:t>
        </w:r>
      </w:ins>
      <w:r>
        <w:t xml:space="preserve"> that </w:t>
      </w:r>
      <w:ins w:id="19" w:author="Ian F Kowalski" w:date="2014-05-24T11:16:00Z">
        <w:r w:rsidR="001A7BF7">
          <w:t xml:space="preserve">of </w:t>
        </w:r>
      </w:ins>
      <w:r>
        <w:t xml:space="preserve">calculating exponents. </w:t>
      </w:r>
    </w:p>
    <w:p w:rsidR="00DD31A5" w:rsidRDefault="00DD31A5" w:rsidP="00BB15B5">
      <w:pPr>
        <w:spacing w:line="480" w:lineRule="auto"/>
      </w:pPr>
      <w:r>
        <w:t>Due to our decision to use an integer network, we had to modify the activation function by scaling it to a greater range than -1 and 1.</w:t>
      </w:r>
      <w:r w:rsidR="002E3F96">
        <w:t xml:space="preserve"> Our current function is:</w:t>
      </w:r>
    </w:p>
    <w:p w:rsidR="002E3F96" w:rsidRDefault="002E3F96" w:rsidP="00BB15B5">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x≪2</m:t>
              </m:r>
            </m:num>
            <m:den>
              <m:r>
                <w:rPr>
                  <w:rFonts w:ascii="Cambria Math" w:hAnsi="Cambria Math"/>
                </w:rPr>
                <m:t>1+|x≫5|</m:t>
              </m:r>
            </m:den>
          </m:f>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1+</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-5</m:t>
                      </m:r>
                    </m:sup>
                  </m:sSup>
                </m:e>
              </m:d>
            </m:den>
          </m:f>
        </m:oMath>
      </m:oMathPara>
    </w:p>
    <w:p w:rsidR="001A7BF7" w:rsidRDefault="001A7BF7" w:rsidP="00BB15B5">
      <w:pPr>
        <w:pStyle w:val="Heading3"/>
        <w:spacing w:line="480" w:lineRule="auto"/>
        <w:rPr>
          <w:ins w:id="20" w:author="Ian F Kowalski" w:date="2014-05-24T11:16:00Z"/>
        </w:rPr>
      </w:pPr>
      <w:bookmarkStart w:id="21" w:name="_Toc388562065"/>
    </w:p>
    <w:p w:rsidR="001A7BF7" w:rsidRDefault="001A7BF7" w:rsidP="00BB15B5">
      <w:pPr>
        <w:pStyle w:val="Heading3"/>
        <w:spacing w:line="480" w:lineRule="auto"/>
        <w:rPr>
          <w:ins w:id="22" w:author="Ian F Kowalski" w:date="2014-05-24T11:16:00Z"/>
        </w:rPr>
      </w:pPr>
    </w:p>
    <w:p w:rsidR="003443B9" w:rsidRDefault="003443B9" w:rsidP="00BB15B5">
      <w:pPr>
        <w:pStyle w:val="Heading3"/>
        <w:spacing w:line="480" w:lineRule="auto"/>
      </w:pPr>
      <w:r>
        <w:t>Layer Multiplexing</w:t>
      </w:r>
      <w:bookmarkEnd w:id="21"/>
    </w:p>
    <w:p w:rsidR="003443B9" w:rsidRDefault="003443B9" w:rsidP="00BB15B5">
      <w:pPr>
        <w:spacing w:line="480" w:lineRule="auto"/>
      </w:pPr>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8968D3" w:rsidRDefault="003443B9" w:rsidP="00BB15B5">
      <w:pPr>
        <w:spacing w:line="480" w:lineRule="auto"/>
      </w:pPr>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8968D3" w:rsidRDefault="00AB16C0" w:rsidP="00BB15B5">
      <w:pPr>
        <w:pStyle w:val="Heading2"/>
        <w:spacing w:line="480" w:lineRule="auto"/>
      </w:pPr>
      <w:bookmarkStart w:id="23" w:name="_Toc388562066"/>
      <w:r>
        <w:t>The Building Blocks of the Network</w:t>
      </w:r>
      <w:bookmarkEnd w:id="23"/>
    </w:p>
    <w:p w:rsidR="00174EAE" w:rsidRDefault="008968D3" w:rsidP="00BB15B5">
      <w:pPr>
        <w:spacing w:line="480" w:lineRule="auto"/>
      </w:pPr>
      <w:r>
        <w:t>To put together the whole neural network</w:t>
      </w:r>
      <w:r w:rsidR="008B53DD">
        <w:t xml:space="preserve">, we used Xilinx’s Vivado design suite to code and test our units using Verilog. Where it was applicable, we used python scripts to generate components that would change depending on the number of units that we wanted in the network. A full diagram of our top level schematic can be found in Appendix A. </w:t>
      </w:r>
    </w:p>
    <w:p w:rsidR="007B4C04" w:rsidRDefault="008B53DD" w:rsidP="00BB15B5">
      <w:pPr>
        <w:spacing w:line="480" w:lineRule="auto"/>
      </w:pPr>
      <w:r>
        <w:t>We used two separate controllers to control the timing of our network. One is named the “Network_Controller” which controls what layer ou</w:t>
      </w:r>
      <w:r w:rsidR="00F424F6">
        <w:t>r</w:t>
      </w:r>
      <w:r>
        <w:t xml:space="preserve"> network is currently on (either a hidden unit layer or output unit layer) and which tells the second controller what to do. The second controller is called the “</w:t>
      </w:r>
      <w:proofErr w:type="spellStart"/>
      <w:r>
        <w:t>RAM_Read_Driver</w:t>
      </w:r>
      <w:proofErr w:type="spellEnd"/>
      <w:r>
        <w:t>”. It is in charge of selecting what RAM address to read from, which unit to write the memory from ram into, when to write the data, and when to trigger the neural units to sum up their inputs.</w:t>
      </w:r>
      <w:r w:rsidR="007B4C04">
        <w:t xml:space="preserve"> The RAM itself holds all of the weights of each unit and loads them in when need</w:t>
      </w:r>
      <w:ins w:id="24" w:author="Ian F Kowalski" w:date="2014-05-24T11:17:00Z">
        <w:r w:rsidR="001A7BF7">
          <w:t>ed</w:t>
        </w:r>
      </w:ins>
      <w:r w:rsidR="007B4C04">
        <w:t>.</w:t>
      </w:r>
    </w:p>
    <w:p w:rsidR="007B4C04" w:rsidRDefault="00F424F6" w:rsidP="00BB15B5">
      <w:pPr>
        <w:spacing w:line="480" w:lineRule="auto"/>
      </w:pPr>
      <w:r>
        <w:lastRenderedPageBreak/>
        <w:t>The</w:t>
      </w:r>
      <w:r w:rsidR="007B4C04">
        <w:t xml:space="preserve"> </w:t>
      </w:r>
      <w:proofErr w:type="spellStart"/>
      <w:r w:rsidR="007B4C04">
        <w:t>Data_Reg_Bank</w:t>
      </w:r>
      <w:proofErr w:type="spellEnd"/>
      <w:r w:rsidR="007B4C04">
        <w:t xml:space="preserve"> unit is used to store the values that the units must process. This will take in the initial values from the ROM/Serial input and will also take the results of the previous layer to feed into the inputs of the current layer.</w:t>
      </w:r>
    </w:p>
    <w:p w:rsidR="007B4C04" w:rsidRDefault="007B4C04" w:rsidP="00BB15B5">
      <w:pPr>
        <w:spacing w:line="480" w:lineRule="auto"/>
      </w:pPr>
      <w:r>
        <w:t xml:space="preserve">The </w:t>
      </w:r>
      <w:proofErr w:type="spellStart"/>
      <w:r w:rsidR="00F424F6">
        <w:t>Ram</w:t>
      </w:r>
      <w:r w:rsidR="0000307A">
        <w:t>_Mux</w:t>
      </w:r>
      <w:proofErr w:type="spellEnd"/>
      <w:r w:rsidR="0000307A">
        <w:t xml:space="preserve"> takes in data from the RAM and distributes it the neural units, leading the weights to their correct destination.</w:t>
      </w:r>
    </w:p>
    <w:p w:rsidR="007B4C04" w:rsidRDefault="00990DB1" w:rsidP="00BB15B5">
      <w:pPr>
        <w:spacing w:line="480" w:lineRule="auto"/>
      </w:pPr>
      <w:r>
        <w:rPr>
          <w:noProof/>
          <w:lang w:eastAsia="ja-JP"/>
        </w:rPr>
        <mc:AlternateContent>
          <mc:Choice Requires="wpg">
            <w:drawing>
              <wp:anchor distT="0" distB="0" distL="114300" distR="114300" simplePos="0" relativeHeight="251685376" behindDoc="0" locked="0" layoutInCell="1" allowOverlap="1">
                <wp:simplePos x="0" y="0"/>
                <wp:positionH relativeFrom="column">
                  <wp:posOffset>1271905</wp:posOffset>
                </wp:positionH>
                <wp:positionV relativeFrom="paragraph">
                  <wp:posOffset>1271740</wp:posOffset>
                </wp:positionV>
                <wp:extent cx="4671060" cy="188849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4671060" cy="1888490"/>
                          <a:chOff x="0" y="0"/>
                          <a:chExt cx="4671060" cy="1888490"/>
                        </a:xfrm>
                      </wpg:grpSpPr>
                      <pic:pic xmlns:pic="http://schemas.openxmlformats.org/drawingml/2006/picture">
                        <pic:nvPicPr>
                          <pic:cNvPr id="10" name="Picture 10" descr="C:\Users\dohertjp\Documents\GitHub\neural_network\Diagrams\neural_unit.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1060" cy="1569085"/>
                          </a:xfrm>
                          <a:prstGeom prst="rect">
                            <a:avLst/>
                          </a:prstGeom>
                          <a:noFill/>
                          <a:ln>
                            <a:noFill/>
                          </a:ln>
                        </pic:spPr>
                      </pic:pic>
                      <wps:wsp>
                        <wps:cNvPr id="13" name="Text Box 13"/>
                        <wps:cNvSpPr txBox="1"/>
                        <wps:spPr>
                          <a:xfrm>
                            <a:off x="0" y="1621790"/>
                            <a:ext cx="4671060" cy="266700"/>
                          </a:xfrm>
                          <a:prstGeom prst="rect">
                            <a:avLst/>
                          </a:prstGeom>
                          <a:solidFill>
                            <a:prstClr val="white"/>
                          </a:solidFill>
                          <a:ln>
                            <a:noFill/>
                          </a:ln>
                          <a:effectLst/>
                        </wps:spPr>
                        <wps:txbx>
                          <w:txbxContent>
                            <w:p w:rsidR="00990DB1" w:rsidRPr="001031D4" w:rsidRDefault="00990DB1" w:rsidP="00990DB1">
                              <w:pPr>
                                <w:pStyle w:val="Caption"/>
                                <w:rPr>
                                  <w:noProof/>
                                </w:rPr>
                              </w:pPr>
                              <w:r>
                                <w:t xml:space="preserve">Figure </w:t>
                              </w:r>
                              <w:r w:rsidR="00BE71A8">
                                <w:fldChar w:fldCharType="begin"/>
                              </w:r>
                              <w:r w:rsidR="00BE71A8">
                                <w:instrText xml:space="preserve"> SEQ Figure \* ARABIC </w:instrText>
                              </w:r>
                              <w:r w:rsidR="00BE71A8">
                                <w:fldChar w:fldCharType="separate"/>
                              </w:r>
                              <w:r>
                                <w:rPr>
                                  <w:noProof/>
                                </w:rPr>
                                <w:t>4</w:t>
                              </w:r>
                              <w:r w:rsidR="00BE71A8">
                                <w:rPr>
                                  <w:noProof/>
                                </w:rPr>
                                <w:fldChar w:fldCharType="end"/>
                              </w:r>
                              <w:r>
                                <w:t>: Block Diagram of Neural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id="Group 14" o:spid="_x0000_s1035" style="position:absolute;margin-left:100.15pt;margin-top:100.15pt;width:367.8pt;height:148.7pt;z-index:251685376" coordsize="46710,18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">
                <v:shape id="Picture 10" o:spid="_x0000_s1036" type="#_x0000_t75" style="position:absolute;width:46710;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02kfEAAAA2wAAAA8AAABkcnMvZG93bnJldi54bWxEj01rwzAMhu+D/QejwW6rsx7KSOuWdixQ&#10;GAzS9NKbiNUkbSxnsdN6/346DHaT0PvxaLVJrlc3GkPn2cDrLANFXHvbcWPgWBUvb6BCRLbYeyYD&#10;PxRgs358WGFu/Z1Luh1ioySEQ44G2hiHXOtQt+QwzPxALLezHx1GWcdG2xHvEu56Pc+yhXbYsTS0&#10;ONB7S/X1MDkpKapdUX1OYVd+LU7f5SUV00cy5vkpbZegIqX4L/5z763gC738IgPo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B02kfEAAAA2wAAAA8AAAAAAAAAAAAAAAAA&#10;nwIAAGRycy9kb3ducmV2LnhtbFBLBQYAAAAABAAEAPcAAACQAwAAAAA=&#10;">
                  <v:imagedata r:id="rId13" o:title="neural_unit"/>
                  <v:path arrowok="t"/>
                </v:shape>
                <v:shape id="Text Box 13" o:spid="_x0000_s1037" type="#_x0000_t202" style="position:absolute;top:16217;width:467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990DB1" w:rsidRPr="001031D4" w:rsidRDefault="00990DB1" w:rsidP="00990DB1">
                        <w:pPr>
                          <w:pStyle w:val="Caption"/>
                          <w:rPr>
                            <w:noProof/>
                          </w:rPr>
                        </w:pPr>
                        <w:r>
                          <w:t xml:space="preserve">Figure </w:t>
                        </w:r>
                        <w:fldSimple w:instr=" SEQ Figure \* ARABIC ">
                          <w:r>
                            <w:rPr>
                              <w:noProof/>
                            </w:rPr>
                            <w:t>4</w:t>
                          </w:r>
                        </w:fldSimple>
                        <w:r>
                          <w:t>: Block Diagram of Neural Unit</w:t>
                        </w:r>
                      </w:p>
                    </w:txbxContent>
                  </v:textbox>
                </v:shape>
                <w10:wrap type="square"/>
              </v:group>
            </w:pict>
          </mc:Fallback>
        </mc:AlternateContent>
      </w:r>
      <w:r w:rsidR="007B4C04">
        <w:t>The Units in</w:t>
      </w:r>
      <w:r w:rsidR="00AB16C0">
        <w:t xml:space="preserve"> Appendix </w:t>
      </w:r>
      <w:proofErr w:type="gramStart"/>
      <w:r w:rsidR="00AB16C0">
        <w:t>A</w:t>
      </w:r>
      <w:proofErr w:type="gramEnd"/>
      <w:r w:rsidR="007B4C04">
        <w:t xml:space="preserve"> each represent a Neural Unit, which itself is made of multiple components. The components inside include a </w:t>
      </w:r>
      <w:proofErr w:type="spellStart"/>
      <w:r w:rsidR="007B4C04">
        <w:t>WeightRegBank</w:t>
      </w:r>
      <w:proofErr w:type="spellEnd"/>
      <w:r w:rsidR="007B4C04">
        <w:t xml:space="preserve"> (to store the values of the weights read in from RAM), a </w:t>
      </w:r>
      <w:proofErr w:type="spellStart"/>
      <w:r w:rsidR="007B4C04">
        <w:t>Multisum</w:t>
      </w:r>
      <w:proofErr w:type="spellEnd"/>
      <w:r w:rsidR="007B4C04">
        <w:t xml:space="preserve"> module (To sum the inputs into the unit), an </w:t>
      </w:r>
      <w:proofErr w:type="spellStart"/>
      <w:r w:rsidR="007B4C04">
        <w:t>Elliot_Activation</w:t>
      </w:r>
      <w:proofErr w:type="spellEnd"/>
      <w:r w:rsidR="007B4C04">
        <w:t xml:space="preserve"> unit (Which applies our Elliot function to the </w:t>
      </w:r>
      <w:r w:rsidR="0000307A">
        <w:t xml:space="preserve">summed inputs), and a </w:t>
      </w:r>
      <w:proofErr w:type="spellStart"/>
      <w:r w:rsidR="0000307A">
        <w:t>LayerMux</w:t>
      </w:r>
      <w:proofErr w:type="spellEnd"/>
      <w:r w:rsidR="0000307A">
        <w:t xml:space="preserve"> </w:t>
      </w:r>
      <w:r w:rsidR="007B4C04">
        <w:t xml:space="preserve">(to determine whether we want to take the </w:t>
      </w:r>
      <w:r w:rsidR="0000307A">
        <w:t>result</w:t>
      </w:r>
      <w:r w:rsidR="007B4C04">
        <w:t xml:space="preserve"> of the Elliot function or the summed inputs as the output for the unit).</w:t>
      </w:r>
      <w:r w:rsidRPr="00990D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0307A" w:rsidRDefault="00AB16C0" w:rsidP="00BB15B5">
      <w:pPr>
        <w:pStyle w:val="Heading2"/>
        <w:spacing w:line="480" w:lineRule="auto"/>
      </w:pPr>
      <w:bookmarkStart w:id="25" w:name="_Toc388562067"/>
      <w:r>
        <w:t>Design and Building Process</w:t>
      </w:r>
      <w:bookmarkEnd w:id="25"/>
    </w:p>
    <w:p w:rsidR="00AB16C0" w:rsidRDefault="00AB16C0" w:rsidP="00BB15B5">
      <w:pPr>
        <w:spacing w:line="480" w:lineRule="auto"/>
      </w:pPr>
      <w:r>
        <w:t xml:space="preserve">We spent the first </w:t>
      </w:r>
      <w:r w:rsidR="00815D6F">
        <w:t xml:space="preserve">few weeks of the term researching how we should implement our network. </w:t>
      </w:r>
      <w:r w:rsidR="002812E9">
        <w:t>We went through various design decisions, with our main concern being space efficiency.</w:t>
      </w:r>
    </w:p>
    <w:p w:rsidR="001A7BF7" w:rsidRDefault="001A7BF7" w:rsidP="00BB15B5">
      <w:pPr>
        <w:pStyle w:val="Heading1"/>
        <w:spacing w:line="480" w:lineRule="auto"/>
        <w:rPr>
          <w:ins w:id="26" w:author="Ian F Kowalski" w:date="2014-05-24T11:18:00Z"/>
        </w:rPr>
      </w:pPr>
      <w:bookmarkStart w:id="27" w:name="_Toc388562068"/>
    </w:p>
    <w:p w:rsidR="002812E9" w:rsidRDefault="002812E9" w:rsidP="00BB15B5">
      <w:pPr>
        <w:pStyle w:val="Heading1"/>
        <w:spacing w:line="480" w:lineRule="auto"/>
      </w:pPr>
      <w:r>
        <w:t>Parts list</w:t>
      </w:r>
      <w:bookmarkEnd w:id="27"/>
    </w:p>
    <w:tbl>
      <w:tblPr>
        <w:tblStyle w:val="TableGrid"/>
        <w:tblW w:w="0" w:type="auto"/>
        <w:tblLayout w:type="fixed"/>
        <w:tblLook w:val="04A0" w:firstRow="1" w:lastRow="0" w:firstColumn="1" w:lastColumn="0" w:noHBand="0" w:noVBand="1"/>
      </w:tblPr>
      <w:tblGrid>
        <w:gridCol w:w="1818"/>
        <w:gridCol w:w="1080"/>
        <w:gridCol w:w="900"/>
        <w:gridCol w:w="5778"/>
      </w:tblGrid>
      <w:tr w:rsidR="002812E9" w:rsidTr="00802CCA">
        <w:tc>
          <w:tcPr>
            <w:tcW w:w="1818" w:type="dxa"/>
          </w:tcPr>
          <w:p w:rsidR="002812E9" w:rsidRDefault="002812E9" w:rsidP="00BB15B5">
            <w:pPr>
              <w:spacing w:line="480" w:lineRule="auto"/>
            </w:pPr>
            <w:r>
              <w:t>Description</w:t>
            </w:r>
          </w:p>
        </w:tc>
        <w:tc>
          <w:tcPr>
            <w:tcW w:w="1080" w:type="dxa"/>
          </w:tcPr>
          <w:p w:rsidR="002812E9" w:rsidRDefault="002812E9" w:rsidP="00BB15B5">
            <w:pPr>
              <w:spacing w:line="480" w:lineRule="auto"/>
            </w:pPr>
            <w:r>
              <w:t>Quantity</w:t>
            </w:r>
          </w:p>
        </w:tc>
        <w:tc>
          <w:tcPr>
            <w:tcW w:w="900" w:type="dxa"/>
          </w:tcPr>
          <w:p w:rsidR="002812E9" w:rsidRDefault="002812E9" w:rsidP="00BB15B5">
            <w:pPr>
              <w:spacing w:line="480" w:lineRule="auto"/>
            </w:pPr>
            <w:r>
              <w:t>Price</w:t>
            </w:r>
          </w:p>
        </w:tc>
        <w:tc>
          <w:tcPr>
            <w:tcW w:w="5778" w:type="dxa"/>
          </w:tcPr>
          <w:p w:rsidR="002812E9" w:rsidRDefault="002812E9" w:rsidP="00BB15B5">
            <w:pPr>
              <w:spacing w:line="480" w:lineRule="auto"/>
            </w:pPr>
            <w:r>
              <w:t>URL</w:t>
            </w:r>
          </w:p>
        </w:tc>
      </w:tr>
      <w:tr w:rsidR="002812E9" w:rsidTr="00802CCA">
        <w:tc>
          <w:tcPr>
            <w:tcW w:w="1818" w:type="dxa"/>
          </w:tcPr>
          <w:p w:rsidR="002812E9" w:rsidRDefault="002812E9" w:rsidP="00BB15B5">
            <w:pPr>
              <w:spacing w:line="480" w:lineRule="auto"/>
            </w:pPr>
            <w:proofErr w:type="spellStart"/>
            <w:r>
              <w:t>Zybo</w:t>
            </w:r>
            <w:proofErr w:type="spellEnd"/>
            <w:r>
              <w:t xml:space="preserve"> Zynq-7000 Development Board</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$125 x 3</w:t>
            </w:r>
          </w:p>
        </w:tc>
        <w:tc>
          <w:tcPr>
            <w:tcW w:w="5778" w:type="dxa"/>
          </w:tcPr>
          <w:p w:rsidR="002812E9" w:rsidRDefault="00BE71A8" w:rsidP="00BB15B5">
            <w:pPr>
              <w:spacing w:line="480" w:lineRule="auto"/>
            </w:pPr>
            <w:hyperlink r:id="rId14" w:history="1">
              <w:r w:rsidR="00BB15B5" w:rsidRPr="00447589">
                <w:rPr>
                  <w:rStyle w:val="Hyperlink"/>
                </w:rPr>
                <w:t>http://www.digilentinc.com/Products/Detail.cfm?NavPath=2,719,1197&amp;Prod=ZYBO</w:t>
              </w:r>
            </w:hyperlink>
          </w:p>
        </w:tc>
      </w:tr>
      <w:tr w:rsidR="002812E9" w:rsidTr="00802CCA">
        <w:tc>
          <w:tcPr>
            <w:tcW w:w="1818" w:type="dxa"/>
          </w:tcPr>
          <w:p w:rsidR="002812E9" w:rsidRDefault="002812E9" w:rsidP="00BB15B5">
            <w:pPr>
              <w:spacing w:line="480" w:lineRule="auto"/>
            </w:pPr>
            <w:proofErr w:type="spellStart"/>
            <w:r>
              <w:t>Zynq</w:t>
            </w:r>
            <w:proofErr w:type="spellEnd"/>
            <w:r>
              <w:t xml:space="preserve"> Accessory Kit</w:t>
            </w:r>
          </w:p>
        </w:tc>
        <w:tc>
          <w:tcPr>
            <w:tcW w:w="1080" w:type="dxa"/>
          </w:tcPr>
          <w:p w:rsidR="002812E9" w:rsidRDefault="002812E9" w:rsidP="00BB15B5">
            <w:pPr>
              <w:spacing w:line="480" w:lineRule="auto"/>
            </w:pPr>
            <w:r>
              <w:t>3</w:t>
            </w:r>
          </w:p>
        </w:tc>
        <w:tc>
          <w:tcPr>
            <w:tcW w:w="900" w:type="dxa"/>
          </w:tcPr>
          <w:p w:rsidR="002812E9" w:rsidRDefault="002812E9" w:rsidP="00BB15B5">
            <w:pPr>
              <w:spacing w:line="480" w:lineRule="auto"/>
            </w:pPr>
            <w:r>
              <w:t>$20 x 3</w:t>
            </w:r>
          </w:p>
        </w:tc>
        <w:tc>
          <w:tcPr>
            <w:tcW w:w="5778" w:type="dxa"/>
          </w:tcPr>
          <w:p w:rsidR="002812E9" w:rsidRPr="004E38BB" w:rsidRDefault="00BE71A8" w:rsidP="00BB15B5">
            <w:pPr>
              <w:spacing w:line="480" w:lineRule="auto"/>
            </w:pPr>
            <w:hyperlink r:id="rId15" w:history="1">
              <w:r w:rsidR="00BB15B5" w:rsidRPr="00447589">
                <w:rPr>
                  <w:rStyle w:val="Hyperlink"/>
                </w:rPr>
                <w:t>http://www.digilentinc.com/Products/Detail.cfm?NavPath=2,719,1197&amp;Prod=ZYBO</w:t>
              </w:r>
            </w:hyperlink>
          </w:p>
        </w:tc>
      </w:tr>
    </w:tbl>
    <w:p w:rsidR="002812E9" w:rsidRDefault="002812E9" w:rsidP="00BB15B5">
      <w:pPr>
        <w:spacing w:line="480" w:lineRule="auto"/>
      </w:pPr>
    </w:p>
    <w:p w:rsidR="002812E9" w:rsidRPr="008968D3" w:rsidRDefault="002812E9" w:rsidP="00BB15B5">
      <w:pPr>
        <w:spacing w:line="480" w:lineRule="auto"/>
      </w:pPr>
      <w:r>
        <w:t>The total cost of the project was $435 for each of us to have a board and accessory kit. Per kit</w:t>
      </w:r>
      <w:del w:id="28" w:author="Ian F Kowalski" w:date="2014-05-24T11:19:00Z">
        <w:r w:rsidDel="001A7BF7">
          <w:delText>s</w:delText>
        </w:r>
      </w:del>
      <w:r>
        <w:t>, the price would only be $145.</w:t>
      </w:r>
    </w:p>
    <w:p w:rsidR="00EC46B3" w:rsidRDefault="00EC46B3" w:rsidP="00BB15B5">
      <w:pPr>
        <w:pStyle w:val="Heading1"/>
        <w:spacing w:line="480" w:lineRule="auto"/>
      </w:pPr>
      <w:bookmarkStart w:id="29" w:name="_Toc388562069"/>
      <w:r>
        <w:t>Results</w:t>
      </w:r>
      <w:bookmarkEnd w:id="29"/>
    </w:p>
    <w:p w:rsidR="002812E9" w:rsidRDefault="002812E9" w:rsidP="00BB15B5">
      <w:pPr>
        <w:spacing w:line="480" w:lineRule="auto"/>
      </w:pPr>
      <w:r>
        <w:t>During simulation</w:t>
      </w:r>
      <w:r w:rsidR="00A85663">
        <w:t xml:space="preserve"> (See Appendix B)</w:t>
      </w:r>
      <w:r>
        <w:t xml:space="preserve">, we found that our network, with four units and 2 hidden layers, runs for about 337 clock cycles. Each hidden layer took 137 cycles to complete, and the final output layer took 82 clock cycles to complete. The reason for the discrepancy is that the output layer does not have to wait for the completion of the Elliot function, which seems to add 55 </w:t>
      </w:r>
      <w:r w:rsidR="00A85663">
        <w:t>cycles to the calculations.</w:t>
      </w:r>
      <w:r>
        <w:t xml:space="preserve"> </w:t>
      </w:r>
      <w:r w:rsidR="00A85663">
        <w:t xml:space="preserve">This is </w:t>
      </w:r>
      <w:r>
        <w:t>mostly due to the division it must perform.</w:t>
      </w:r>
      <w:r w:rsidR="00A85663">
        <w:t xml:space="preserve"> </w:t>
      </w:r>
    </w:p>
    <w:p w:rsidR="00A85663" w:rsidRDefault="00A85663" w:rsidP="00BB15B5">
      <w:pPr>
        <w:spacing w:line="480" w:lineRule="auto"/>
      </w:pPr>
      <w:r>
        <w:t xml:space="preserve">The waveform shows that our neural network seems to be functioning correctly when simulated. After the start signal is received, a one shot starts the rom controller. This controller reads from the rom and sends 4 </w:t>
      </w:r>
      <w:proofErr w:type="spellStart"/>
      <w:r>
        <w:t>rom_write</w:t>
      </w:r>
      <w:proofErr w:type="spellEnd"/>
      <w:r>
        <w:t xml:space="preserve"> signals, one for each unit. At the end of this, the </w:t>
      </w:r>
      <w:proofErr w:type="spellStart"/>
      <w:r>
        <w:t>ROM_Controller</w:t>
      </w:r>
      <w:proofErr w:type="spellEnd"/>
      <w:r>
        <w:t xml:space="preserve"> tells the </w:t>
      </w:r>
      <w:proofErr w:type="spellStart"/>
      <w:r>
        <w:t>Network_Controller</w:t>
      </w:r>
      <w:proofErr w:type="spellEnd"/>
      <w:r>
        <w:t xml:space="preserve"> to begin. Immediately afterwards, the </w:t>
      </w:r>
      <w:proofErr w:type="spellStart"/>
      <w:r>
        <w:t>Network_Controller</w:t>
      </w:r>
      <w:proofErr w:type="spellEnd"/>
      <w:r>
        <w:t xml:space="preserve"> send</w:t>
      </w:r>
      <w:ins w:id="30" w:author="Ian F Kowalski" w:date="2014-05-24T11:19:00Z">
        <w:r w:rsidR="001A7BF7">
          <w:t>s</w:t>
        </w:r>
      </w:ins>
      <w:r>
        <w:t xml:space="preserve"> a signal to the </w:t>
      </w:r>
      <w:r>
        <w:lastRenderedPageBreak/>
        <w:t xml:space="preserve">RAM driver to start reading from ram. It sends four sets of four pulses to the RAM Mux; during each write a new value from RAM is stored </w:t>
      </w:r>
      <w:r w:rsidR="00A56D4F">
        <w:t xml:space="preserve">into the four weight registers of each unit. At the end of these writes, the sum trigger goes high to tell the units to begin summing its inputs. A few cycles later, the summation is complete and each unit begins performing the Elliot Function. When the Elliot function is finished, the done signal is sent out, signifying that the value of the </w:t>
      </w:r>
      <w:proofErr w:type="spellStart"/>
      <w:proofErr w:type="gramStart"/>
      <w:r w:rsidR="00A56D4F">
        <w:t>unitN</w:t>
      </w:r>
      <w:proofErr w:type="spellEnd"/>
      <w:r w:rsidR="00A56D4F">
        <w:t>[</w:t>
      </w:r>
      <w:proofErr w:type="gramEnd"/>
      <w:r w:rsidR="00A56D4F">
        <w:t xml:space="preserve">31:0] signals is finished. This cycle occurs three times, once for each layer of our network. On the last cycle, the </w:t>
      </w:r>
      <w:proofErr w:type="spellStart"/>
      <w:r w:rsidR="00A56D4F">
        <w:t>layer_sel</w:t>
      </w:r>
      <w:proofErr w:type="spellEnd"/>
      <w:r w:rsidR="00A56D4F">
        <w:t xml:space="preserve"> signal goes low, which tells us that this layer is an output layer.</w:t>
      </w:r>
    </w:p>
    <w:p w:rsidR="00A85663" w:rsidRDefault="00A85663" w:rsidP="00BB15B5">
      <w:pPr>
        <w:spacing w:line="480" w:lineRule="auto"/>
      </w:pPr>
      <w:r>
        <w:t xml:space="preserve">Unfortunately, we were not able to successfully get our network to simulate on the </w:t>
      </w:r>
      <w:proofErr w:type="spellStart"/>
      <w:r>
        <w:t>Zybo</w:t>
      </w:r>
      <w:proofErr w:type="spellEnd"/>
      <w:r>
        <w:t xml:space="preserve"> </w:t>
      </w:r>
      <w:proofErr w:type="spellStart"/>
      <w:r>
        <w:t>Zynq</w:t>
      </w:r>
      <w:proofErr w:type="spellEnd"/>
      <w:r>
        <w:t xml:space="preserve"> board. </w:t>
      </w:r>
      <w:r w:rsidR="00BB15B5">
        <w:t xml:space="preserve">We were able to get our </w:t>
      </w:r>
      <w:proofErr w:type="spellStart"/>
      <w:r w:rsidR="00BB15B5">
        <w:t>bitstream</w:t>
      </w:r>
      <w:proofErr w:type="spellEnd"/>
      <w:r w:rsidR="00BB15B5">
        <w:t xml:space="preserve"> on to the board, however when we tried to take measurements of the output of the network, we were only able to measure noise. It would appear that there are timing issues with the network on the board</w:t>
      </w:r>
      <w:r w:rsidR="00A56D4F">
        <w:t>.</w:t>
      </w:r>
      <w:r w:rsidR="00BB15B5">
        <w:t xml:space="preserve"> According to our simulation, the network should operate correctly, but due to time constraints we aren’t able to debug the circuit further.</w:t>
      </w:r>
    </w:p>
    <w:p w:rsidR="00BB15B5" w:rsidRPr="002812E9" w:rsidRDefault="00BB15B5" w:rsidP="00BB15B5">
      <w:pPr>
        <w:pStyle w:val="Heading1"/>
        <w:spacing w:line="480" w:lineRule="auto"/>
      </w:pPr>
      <w:bookmarkStart w:id="31" w:name="_Toc388562070"/>
      <w:r>
        <w:t>Conclusion</w:t>
      </w:r>
      <w:bookmarkEnd w:id="31"/>
    </w:p>
    <w:p w:rsidR="001166F8" w:rsidRDefault="001166F8" w:rsidP="00BB15B5">
      <w:pPr>
        <w:spacing w:line="480" w:lineRule="auto"/>
        <w:rPr>
          <w:ins w:id="32" w:author="Ian F Kowalski" w:date="2014-05-24T11:20:00Z"/>
        </w:rPr>
      </w:pPr>
      <w:r w:rsidRPr="001166F8">
        <w:t>We</w:t>
      </w:r>
      <w:r w:rsidR="00BB15B5">
        <w:t xml:space="preserve"> were able to successfully design an artificial neural network for an FPGA,</w:t>
      </w:r>
      <w:r w:rsidRPr="001166F8">
        <w:t xml:space="preserve">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r w:rsidR="00BB15B5">
        <w:t>Further, we were not able to rectify our timing issues when the network was put on the FPGA. For future work, our implementation should be redesigned to account for timing issues when implemented on a board, at which point more accurate timing and testing can be done.</w:t>
      </w:r>
    </w:p>
    <w:p w:rsidR="0028446A" w:rsidRDefault="0028446A" w:rsidP="00BB15B5">
      <w:pPr>
        <w:spacing w:line="480" w:lineRule="auto"/>
      </w:pPr>
    </w:p>
    <w:p w:rsidR="00EC46B3" w:rsidRDefault="00EC46B3" w:rsidP="00EC46B3">
      <w:pPr>
        <w:pStyle w:val="Heading1"/>
      </w:pPr>
      <w:bookmarkStart w:id="33" w:name="_Toc388562071"/>
      <w:r>
        <w:lastRenderedPageBreak/>
        <w:t>References</w:t>
      </w:r>
      <w:bookmarkEnd w:id="33"/>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16" w:history="1">
        <w:r w:rsidR="000C7DB9" w:rsidRPr="0049013C">
          <w:rPr>
            <w:rStyle w:val="Hyperlink"/>
          </w:rPr>
          <w:t>http://digbib.ubka.uni-karlsruhe.de/eva/ira/1994/21</w:t>
        </w:r>
      </w:hyperlink>
    </w:p>
    <w:p w:rsidR="000C7DB9" w:rsidRDefault="000C7DB9" w:rsidP="000C7DB9">
      <w:r>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7"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8"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9"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20" w:history="1">
        <w:r w:rsidR="00D161B3" w:rsidRPr="0049013C">
          <w:rPr>
            <w:rStyle w:val="Hyperlink"/>
          </w:rPr>
          <w:t>http://hopmans.lawr.ucdavis.edu/1_soil_hydraulic_properties.htm</w:t>
        </w:r>
      </w:hyperlink>
      <w:r w:rsidR="00D161B3">
        <w:t xml:space="preserve"> </w:t>
      </w:r>
    </w:p>
    <w:p w:rsidR="00A91CCF" w:rsidRDefault="00891ACD" w:rsidP="00990DB1">
      <w:pPr>
        <w:sectPr w:rsidR="00A91CCF">
          <w:pgSz w:w="12240" w:h="15840"/>
          <w:pgMar w:top="1440" w:right="1440" w:bottom="1440" w:left="1440" w:header="720" w:footer="720" w:gutter="0"/>
          <w:cols w:space="720"/>
          <w:docGrid w:linePitch="360"/>
        </w:sectPr>
      </w:pPr>
      <w:r>
        <w:t xml:space="preserve">[7] </w:t>
      </w:r>
      <w:r w:rsidR="00D161B3">
        <w:t xml:space="preserve">Xilinx [Online] </w:t>
      </w:r>
      <w:proofErr w:type="spellStart"/>
      <w:r w:rsidR="00D161B3">
        <w:t>Avaliable</w:t>
      </w:r>
      <w:proofErr w:type="spellEnd"/>
      <w:r w:rsidR="00D161B3">
        <w:t xml:space="preserve">: </w:t>
      </w:r>
      <w:hyperlink r:id="rId21" w:history="1">
        <w:r w:rsidR="00D161B3" w:rsidRPr="0049013C">
          <w:rPr>
            <w:rStyle w:val="Hyperlink"/>
          </w:rPr>
          <w:t>http://www.xilinx.com/products/boards-and-kits/1-4AZFTE.htm</w:t>
        </w:r>
      </w:hyperlink>
      <w:r w:rsidR="00D161B3">
        <w:t xml:space="preserve"> </w:t>
      </w:r>
    </w:p>
    <w:p w:rsidR="007C5666" w:rsidRDefault="00A91CCF" w:rsidP="00A91CCF">
      <w:pPr>
        <w:pStyle w:val="Heading1"/>
      </w:pPr>
      <w:bookmarkStart w:id="34" w:name="_Toc388562072"/>
      <w:r>
        <w:lastRenderedPageBreak/>
        <w:t>Appendix A</w:t>
      </w:r>
      <w:bookmarkEnd w:id="34"/>
    </w:p>
    <w:p w:rsidR="00722678" w:rsidRDefault="00A91CCF" w:rsidP="00A91CCF">
      <w:pPr>
        <w:sectPr w:rsidR="00722678" w:rsidSect="00A91CCF">
          <w:pgSz w:w="15840" w:h="12240" w:orient="landscape"/>
          <w:pgMar w:top="1440" w:right="1440" w:bottom="1440" w:left="1440" w:header="720" w:footer="720" w:gutter="0"/>
          <w:cols w:space="720"/>
          <w:docGrid w:linePitch="360"/>
        </w:sectPr>
      </w:pPr>
      <w:r w:rsidRPr="00A91CCF">
        <w:rPr>
          <w:noProof/>
          <w:lang w:eastAsia="ja-JP"/>
        </w:rPr>
        <w:drawing>
          <wp:inline distT="0" distB="0" distL="0" distR="0">
            <wp:extent cx="7329377" cy="5497033"/>
            <wp:effectExtent l="0" t="0" r="5080" b="8890"/>
            <wp:docPr id="7" name="Picture 7" descr="C:\Users\dohertjp\Documents\GitHub\neural_network\Diagram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hertjp\Documents\GitHub\neural_network\Diagrams\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42031" cy="5506524"/>
                    </a:xfrm>
                    <a:prstGeom prst="rect">
                      <a:avLst/>
                    </a:prstGeom>
                    <a:noFill/>
                    <a:ln>
                      <a:noFill/>
                    </a:ln>
                  </pic:spPr>
                </pic:pic>
              </a:graphicData>
            </a:graphic>
          </wp:inline>
        </w:drawing>
      </w:r>
      <w:r w:rsidR="007C5666">
        <w:br w:type="page"/>
      </w:r>
    </w:p>
    <w:p w:rsidR="00722678" w:rsidRDefault="007C5666" w:rsidP="007C5666">
      <w:pPr>
        <w:pStyle w:val="Heading1"/>
      </w:pPr>
      <w:bookmarkStart w:id="35" w:name="_Toc388562073"/>
      <w:r>
        <w:lastRenderedPageBreak/>
        <w:t>Appendix B</w:t>
      </w:r>
      <w:bookmarkEnd w:id="35"/>
    </w:p>
    <w:p w:rsidR="007C5666" w:rsidRPr="007C5666" w:rsidRDefault="007C5666" w:rsidP="007C5666">
      <w:r>
        <w:rPr>
          <w:noProof/>
          <w:lang w:eastAsia="ja-JP"/>
        </w:rPr>
        <w:drawing>
          <wp:inline distT="0" distB="0" distL="0" distR="0">
            <wp:extent cx="8220075" cy="2257425"/>
            <wp:effectExtent l="0" t="0" r="9525" b="9525"/>
            <wp:docPr id="8" name="Picture 8" descr="C:\Users\fendrirj\Git_Repos\neural_network\Testbench Waveform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drirj\Git_Repos\neural_network\Testbench Waveforms\Captur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0075" cy="2257425"/>
                    </a:xfrm>
                    <a:prstGeom prst="rect">
                      <a:avLst/>
                    </a:prstGeom>
                    <a:noFill/>
                    <a:ln>
                      <a:noFill/>
                    </a:ln>
                  </pic:spPr>
                </pic:pic>
              </a:graphicData>
            </a:graphic>
          </wp:inline>
        </w:drawing>
      </w:r>
      <w:bookmarkEnd w:id="0"/>
    </w:p>
    <w:sectPr w:rsidR="007C5666" w:rsidRPr="007C5666" w:rsidSect="00A91C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0307A"/>
    <w:rsid w:val="00084718"/>
    <w:rsid w:val="00096941"/>
    <w:rsid w:val="000C7DB9"/>
    <w:rsid w:val="001166F8"/>
    <w:rsid w:val="00133FCF"/>
    <w:rsid w:val="00174EAE"/>
    <w:rsid w:val="001A6083"/>
    <w:rsid w:val="001A7BF7"/>
    <w:rsid w:val="001B6446"/>
    <w:rsid w:val="00231377"/>
    <w:rsid w:val="002812E9"/>
    <w:rsid w:val="0028446A"/>
    <w:rsid w:val="002E3F96"/>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22678"/>
    <w:rsid w:val="007B4C04"/>
    <w:rsid w:val="007C5666"/>
    <w:rsid w:val="007D35F3"/>
    <w:rsid w:val="007E1136"/>
    <w:rsid w:val="00815D6F"/>
    <w:rsid w:val="00875EA5"/>
    <w:rsid w:val="008909D2"/>
    <w:rsid w:val="00891ACD"/>
    <w:rsid w:val="008968D3"/>
    <w:rsid w:val="008B53DD"/>
    <w:rsid w:val="0091231F"/>
    <w:rsid w:val="00942A25"/>
    <w:rsid w:val="00990DB1"/>
    <w:rsid w:val="00993C8B"/>
    <w:rsid w:val="009C56B4"/>
    <w:rsid w:val="009D32FF"/>
    <w:rsid w:val="00A052BB"/>
    <w:rsid w:val="00A56D4F"/>
    <w:rsid w:val="00A74230"/>
    <w:rsid w:val="00A85663"/>
    <w:rsid w:val="00A91CCF"/>
    <w:rsid w:val="00AB16C0"/>
    <w:rsid w:val="00AC7C60"/>
    <w:rsid w:val="00AF3E1A"/>
    <w:rsid w:val="00B51D3F"/>
    <w:rsid w:val="00B55107"/>
    <w:rsid w:val="00B852BA"/>
    <w:rsid w:val="00BB15B5"/>
    <w:rsid w:val="00BE71A8"/>
    <w:rsid w:val="00C31991"/>
    <w:rsid w:val="00CB295D"/>
    <w:rsid w:val="00CF31DD"/>
    <w:rsid w:val="00D161B3"/>
    <w:rsid w:val="00D3187D"/>
    <w:rsid w:val="00DD31A5"/>
    <w:rsid w:val="00E355A4"/>
    <w:rsid w:val="00E955F1"/>
    <w:rsid w:val="00EC46B3"/>
    <w:rsid w:val="00EE3998"/>
    <w:rsid w:val="00F02E9F"/>
    <w:rsid w:val="00F42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hyperlink" Target="http://www.jatit.org/volumes/Vol47No3/61Vol47No3.pdf" TargetMode="External"/><Relationship Id="rId3" Type="http://schemas.microsoft.com/office/2007/relationships/stylesWithEffects" Target="stylesWithEffects.xml"/><Relationship Id="rId21" Type="http://schemas.openxmlformats.org/officeDocument/2006/relationships/hyperlink" Target="http://www.xilinx.com/products/boards-and-kits/1-4AZFTE.htm"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www.researchgate.net/publication/2421858_A_Fast_FPGA_Implementation_of_a_General_Purpose_Neur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gbib.ubka.uni-karlsruhe.de/eva/ira/1994/21" TargetMode="External"/><Relationship Id="rId20" Type="http://schemas.openxmlformats.org/officeDocument/2006/relationships/hyperlink" Target="http://hopmans.lawr.ucdavis.edu/1_soil_hydraulic_properties.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igilentinc.com/Products/Detail.cfm?NavPath=2,719,1197&amp;Prod=ZYBO"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download2.polytechnic.edu.na/pub4/sourceforge/f/project/fa/fann/fann_doc/1.0/fann_doc_complete_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digilentinc.com/Products/Detail.cfm?NavPath=2,719,1197&amp;Prod=ZYBO"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68F42EB-F065-4915-B07A-A0E15903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 Fendricks</dc:creator>
  <cp:lastModifiedBy>Ian F Kowalski</cp:lastModifiedBy>
  <cp:revision>2</cp:revision>
  <dcterms:created xsi:type="dcterms:W3CDTF">2014-05-24T15:22:00Z</dcterms:created>
  <dcterms:modified xsi:type="dcterms:W3CDTF">2014-05-24T15:22:00Z</dcterms:modified>
</cp:coreProperties>
</file>